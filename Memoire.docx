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0" w:type="auto"/>
        <w:tblLook w:val="04A0" w:firstRow="1" w:lastRow="0" w:firstColumn="1" w:lastColumn="0" w:noHBand="0" w:noVBand="1"/>
        <w:tblPrChange w:id="0" w:author="Julian Ribeiro" w:date="2015-06-14T17:05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5"/>
        <w:gridCol w:w="2265"/>
        <w:gridCol w:w="2266"/>
        <w:gridCol w:w="2266"/>
        <w:tblGridChange w:id="1">
          <w:tblGrid>
            <w:gridCol w:w="2265"/>
            <w:gridCol w:w="2265"/>
            <w:gridCol w:w="2266"/>
            <w:gridCol w:w="2266"/>
          </w:tblGrid>
        </w:tblGridChange>
      </w:tblGrid>
      <w:tr w:rsidR="007C2BD3" w:rsidRPr="001D0D00" w:rsidTr="009C2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3" w:author="Julian Ribeiro" w:date="2015-06-14T17:05:00Z">
              <w:tcPr>
                <w:tcW w:w="2265" w:type="dxa"/>
              </w:tcPr>
            </w:tcPrChange>
          </w:tcPr>
          <w:p w:rsidR="007C2BD3" w:rsidRPr="001D0D00" w:rsidRDefault="000A55DD" w:rsidP="001D0D00">
            <w:pPr>
              <w:spacing w:line="259" w:lineRule="auto"/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Julian Ribeiro" w:date="2015-06-14T16:56:00Z"/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bookmarkStart w:id="5" w:name="_Toc390428257"/>
            <w:ins w:id="6" w:author="Julian Ribeiro" w:date="2015-06-14T17:05:00Z">
              <w:r w:rsidRPr="001D0D00">
                <w:rPr>
                  <w:b w:val="0"/>
                  <w14:shadow w14:blurRad="50800" w14:dist="50800" w14:dir="5400000" w14:sx="0" w14:sy="0" w14:kx="0" w14:ky="0" w14:algn="ctr">
                    <w14:schemeClr w14:val="tx2"/>
                  </w14:shadow>
                  <w14:scene3d>
                    <w14:camera w14:prst="orthographicFront"/>
                    <w14:lightRig w14:rig="threePt" w14:dir="t">
                      <w14:rot w14:lat="0" w14:lon="0" w14:rev="0"/>
                    </w14:lightRig>
                  </w14:scene3d>
                </w:rPr>
                <w:t>Version</w:t>
              </w:r>
            </w:ins>
          </w:p>
        </w:tc>
        <w:tc>
          <w:tcPr>
            <w:tcW w:w="2265" w:type="dxa"/>
            <w:tcPrChange w:id="7" w:author="Julian Ribeiro" w:date="2015-06-14T17:05:00Z">
              <w:tcPr>
                <w:tcW w:w="2265" w:type="dxa"/>
              </w:tcPr>
            </w:tcPrChange>
          </w:tcPr>
          <w:p w:rsidR="007C2BD3" w:rsidRPr="001D0D00" w:rsidRDefault="000A55DD" w:rsidP="001D0D0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" w:author="Julian Ribeiro" w:date="2015-06-14T16:56:00Z"/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ins w:id="9" w:author="Julian Ribeiro" w:date="2015-06-14T17:06:00Z">
              <w:r w:rsidRPr="001D0D00">
                <w:rPr>
                  <w:b w:val="0"/>
                  <w14:shadow w14:blurRad="50800" w14:dist="50800" w14:dir="5400000" w14:sx="0" w14:sy="0" w14:kx="0" w14:ky="0" w14:algn="ctr">
                    <w14:schemeClr w14:val="tx2"/>
                  </w14:shadow>
                  <w14:scene3d>
                    <w14:camera w14:prst="orthographicFront"/>
                    <w14:lightRig w14:rig="threePt" w14:dir="t">
                      <w14:rot w14:lat="0" w14:lon="0" w14:rev="0"/>
                    </w14:lightRig>
                  </w14:scene3d>
                </w:rPr>
                <w:t>Date</w:t>
              </w:r>
            </w:ins>
          </w:p>
        </w:tc>
        <w:tc>
          <w:tcPr>
            <w:tcW w:w="2266" w:type="dxa"/>
            <w:tcPrChange w:id="10" w:author="Julian Ribeiro" w:date="2015-06-14T17:05:00Z">
              <w:tcPr>
                <w:tcW w:w="2266" w:type="dxa"/>
              </w:tcPr>
            </w:tcPrChange>
          </w:tcPr>
          <w:p w:rsidR="007C2BD3" w:rsidRPr="001D0D00" w:rsidRDefault="000A55DD" w:rsidP="001D0D0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" w:author="Julian Ribeiro" w:date="2015-06-14T16:56:00Z"/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ins w:id="12" w:author="Julian Ribeiro" w:date="2015-06-14T17:06:00Z">
              <w:r w:rsidRPr="001D0D00">
                <w:rPr>
                  <w:b w:val="0"/>
                  <w14:shadow w14:blurRad="50800" w14:dist="50800" w14:dir="5400000" w14:sx="0" w14:sy="0" w14:kx="0" w14:ky="0" w14:algn="ctr">
                    <w14:schemeClr w14:val="tx2"/>
                  </w14:shadow>
                  <w14:scene3d>
                    <w14:camera w14:prst="orthographicFront"/>
                    <w14:lightRig w14:rig="threePt" w14:dir="t">
                      <w14:rot w14:lat="0" w14:lon="0" w14:rev="0"/>
                    </w14:lightRig>
                  </w14:scene3d>
                </w:rPr>
                <w:t>Auteur</w:t>
              </w:r>
            </w:ins>
          </w:p>
        </w:tc>
        <w:tc>
          <w:tcPr>
            <w:tcW w:w="2266" w:type="dxa"/>
            <w:tcPrChange w:id="13" w:author="Julian Ribeiro" w:date="2015-06-14T17:05:00Z">
              <w:tcPr>
                <w:tcW w:w="2266" w:type="dxa"/>
              </w:tcPr>
            </w:tcPrChange>
          </w:tcPr>
          <w:p w:rsidR="007C2BD3" w:rsidRPr="001D0D00" w:rsidRDefault="000A55DD" w:rsidP="001D0D0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" w:author="Julian Ribeiro" w:date="2015-06-14T16:56:00Z"/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1D0D00">
              <w:rPr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Commendataires</w:t>
            </w:r>
          </w:p>
        </w:tc>
      </w:tr>
      <w:tr w:rsidR="007C2BD3" w:rsidRPr="009C2832" w:rsidTr="009C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16" w:author="Julian Ribeiro" w:date="2015-06-14T17:05:00Z">
              <w:tcPr>
                <w:tcW w:w="2265" w:type="dxa"/>
              </w:tcPr>
            </w:tcPrChange>
          </w:tcPr>
          <w:p w:rsidR="007C2BD3" w:rsidRPr="009C2832" w:rsidRDefault="009C2832" w:rsidP="009C2832">
            <w:pPr>
              <w:spacing w:line="259" w:lineRule="auto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" w:author="Julian Ribeiro" w:date="2015-06-14T16:56:00Z"/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9C2832">
              <w:rPr>
                <w:b w:val="0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</w:p>
        </w:tc>
        <w:tc>
          <w:tcPr>
            <w:tcW w:w="2265" w:type="dxa"/>
            <w:tcPrChange w:id="18" w:author="Julian Ribeiro" w:date="2015-06-14T17:05:00Z">
              <w:tcPr>
                <w:tcW w:w="2265" w:type="dxa"/>
              </w:tcPr>
            </w:tcPrChange>
          </w:tcPr>
          <w:p w:rsidR="007C2BD3" w:rsidRPr="009C2832" w:rsidRDefault="009C283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" w:author="Julian Ribeiro" w:date="2015-06-14T16:56:00Z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9C2832">
              <w:rPr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14/06/2015</w:t>
            </w:r>
          </w:p>
        </w:tc>
        <w:tc>
          <w:tcPr>
            <w:tcW w:w="2266" w:type="dxa"/>
            <w:tcPrChange w:id="20" w:author="Julian Ribeiro" w:date="2015-06-14T17:05:00Z">
              <w:tcPr>
                <w:tcW w:w="2266" w:type="dxa"/>
              </w:tcPr>
            </w:tcPrChange>
          </w:tcPr>
          <w:p w:rsidR="007C2BD3" w:rsidRPr="009C2832" w:rsidRDefault="009C283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" w:author="Julian Ribeiro" w:date="2015-06-14T16:56:00Z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9C2832">
              <w:rPr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Julian Ribeiro</w:t>
            </w:r>
          </w:p>
        </w:tc>
        <w:tc>
          <w:tcPr>
            <w:tcW w:w="2266" w:type="dxa"/>
            <w:tcPrChange w:id="22" w:author="Julian Ribeiro" w:date="2015-06-14T17:05:00Z">
              <w:tcPr>
                <w:tcW w:w="2266" w:type="dxa"/>
              </w:tcPr>
            </w:tcPrChange>
          </w:tcPr>
          <w:p w:rsidR="007C2BD3" w:rsidRPr="009C2832" w:rsidRDefault="009C283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" w:author="Julian Ribeiro" w:date="2015-06-14T16:56:00Z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9C2832">
              <w:rPr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ébauche</w:t>
            </w:r>
          </w:p>
        </w:tc>
      </w:tr>
      <w:tr w:rsidR="007C2BD3" w:rsidRPr="001D0D00" w:rsidTr="009C2832">
        <w:trPr>
          <w:ins w:id="24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25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rPr>
                <w:ins w:id="26" w:author="Julian Ribeiro" w:date="2015-06-14T16:56:00Z"/>
                <w:b w:val="0"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5" w:type="dxa"/>
            <w:tcPrChange w:id="27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29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31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  <w:tr w:rsidR="007C2BD3" w:rsidRPr="001D0D00" w:rsidTr="009C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34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5" w:author="Julian Ribeiro" w:date="2015-06-14T16:56:00Z"/>
                <w:b w:val="0"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5" w:type="dxa"/>
            <w:tcPrChange w:id="36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38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40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  <w:tr w:rsidR="007C2BD3" w:rsidRPr="001D0D00" w:rsidTr="009C2832">
        <w:trPr>
          <w:ins w:id="42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43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rPr>
                <w:ins w:id="44" w:author="Julian Ribeiro" w:date="2015-06-14T16:56:00Z"/>
                <w:b w:val="0"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5" w:type="dxa"/>
            <w:tcPrChange w:id="45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47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49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  <w:tr w:rsidR="007C2BD3" w:rsidRPr="001D0D00" w:rsidTr="009C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1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52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3" w:author="Julian Ribeiro" w:date="2015-06-14T16:56:00Z"/>
                <w:b w:val="0"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5" w:type="dxa"/>
            <w:tcPrChange w:id="54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56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58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  <w:tr w:rsidR="007C2BD3" w:rsidRPr="001D0D00" w:rsidTr="009C2832">
        <w:trPr>
          <w:ins w:id="60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61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rPr>
                <w:ins w:id="62" w:author="Julian Ribeiro" w:date="2015-06-14T16:56:00Z"/>
                <w:b w:val="0"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5" w:type="dxa"/>
            <w:tcPrChange w:id="63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65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67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  <w:tr w:rsidR="007C2BD3" w:rsidRPr="001D0D00" w:rsidTr="009C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" w:author="Julian Ribeiro" w:date="2015-06-14T16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PrChange w:id="70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1" w:author="Julian Ribeiro" w:date="2015-06-14T16:56:00Z"/>
                <w:b w:val="0"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5" w:type="dxa"/>
            <w:tcPrChange w:id="72" w:author="Julian Ribeiro" w:date="2015-06-14T17:05:00Z">
              <w:tcPr>
                <w:tcW w:w="2265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74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2266" w:type="dxa"/>
            <w:tcPrChange w:id="76" w:author="Julian Ribeiro" w:date="2015-06-14T17:05:00Z">
              <w:tcPr>
                <w:tcW w:w="2266" w:type="dxa"/>
              </w:tcPr>
            </w:tcPrChange>
          </w:tcPr>
          <w:p w:rsidR="007C2BD3" w:rsidRPr="001D0D00" w:rsidRDefault="007C2B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" w:author="Julian Ribeiro" w:date="2015-06-14T16:56:00Z"/>
                <w:b/>
                <w:highlight w:val="yellow"/>
                <w14:shadow w14:blurRad="50800" w14:dist="50800" w14:dir="5400000" w14:sx="0" w14:sy="0" w14:kx="0" w14:ky="0" w14:algn="ctr">
                  <w14:schemeClr w14:val="tx2"/>
                </w14:shadow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</w:tbl>
    <w:p w:rsidR="000A55DD" w:rsidRDefault="000A55DD">
      <w:pPr>
        <w:spacing w:line="259" w:lineRule="auto"/>
        <w:rPr>
          <w:ins w:id="78" w:author="Julian Ribeiro" w:date="2015-06-14T17:05:00Z"/>
          <w:b/>
          <w:highlight w:val="lightGray"/>
          <w14:shadow w14:blurRad="50800" w14:dist="50800" w14:dir="5400000" w14:sx="0" w14:sy="0" w14:kx="0" w14:ky="0" w14:algn="ctr">
            <w14:schemeClr w14:val="tx2"/>
          </w14:shadow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:rsidR="007C2BD3" w:rsidRPr="000A55DD" w:rsidRDefault="007C2BD3">
      <w:pPr>
        <w:spacing w:line="259" w:lineRule="auto"/>
        <w:rPr>
          <w:ins w:id="79" w:author="Julian Ribeiro" w:date="2015-06-14T16:49:00Z"/>
          <w:highlight w:val="lightGray"/>
          <w14:shadow w14:blurRad="50800" w14:dist="50800" w14:dir="5400000" w14:sx="0" w14:sy="0" w14:kx="0" w14:ky="0" w14:algn="ctr">
            <w14:schemeClr w14:val="tx2"/>
          </w14:shadow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ins w:id="80" w:author="Julian Ribeiro" w:date="2015-06-14T16:49:00Z">
        <w:r>
          <w:rPr>
            <w:b/>
            <w:highlight w:val="lightGray"/>
            <w14:shadow w14:blurRad="50800" w14:dist="50800" w14:dir="5400000" w14:sx="0" w14:sy="0" w14:kx="0" w14:ky="0" w14:algn="ctr">
              <w14:schemeClr w14:val="tx2"/>
            </w14:shadow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br w:type="page"/>
        </w:r>
      </w:ins>
    </w:p>
    <w:p w:rsidR="00343D97" w:rsidRPr="007C2BD3" w:rsidRDefault="00343D97" w:rsidP="007C2BD3">
      <w:pPr>
        <w:pStyle w:val="Titre1"/>
      </w:pPr>
      <w:r w:rsidRPr="007C2BD3">
        <w:lastRenderedPageBreak/>
        <w:t>Introduction</w:t>
      </w:r>
      <w:bookmarkEnd w:id="5"/>
      <w:r w:rsidRPr="007C2BD3">
        <w:t> </w:t>
      </w:r>
    </w:p>
    <w:p w:rsidR="00B21453" w:rsidRPr="00B21453" w:rsidRDefault="00B21453" w:rsidP="00B21453"/>
    <w:p w:rsidR="00343D97" w:rsidRDefault="00343D97" w:rsidP="00343D97">
      <w:pPr>
        <w:jc w:val="both"/>
      </w:pPr>
      <w:r>
        <w:t>Je prépare actuellement un Master STRI en alternance, c</w:t>
      </w:r>
      <w:r w:rsidRPr="00032F2E">
        <w:t xml:space="preserve">ette formation </w:t>
      </w:r>
      <w:r>
        <w:t>m’</w:t>
      </w:r>
      <w:r w:rsidRPr="00032F2E">
        <w:t xml:space="preserve">offre la possibilité d’intégrer le monde de l’entreprise </w:t>
      </w:r>
      <w:r>
        <w:t xml:space="preserve">tout en poursuivant mes </w:t>
      </w:r>
      <w:r w:rsidRPr="00032F2E">
        <w:t>études.</w:t>
      </w:r>
      <w:r w:rsidR="00AF3AAF" w:rsidRPr="00AF3AAF">
        <w:rPr>
          <w:noProof/>
        </w:rPr>
        <w:t xml:space="preserve"> </w:t>
      </w:r>
    </w:p>
    <w:p w:rsidR="00343D97" w:rsidRDefault="00343D97" w:rsidP="00343D97">
      <w:pPr>
        <w:jc w:val="both"/>
      </w:pPr>
      <w:r w:rsidRPr="00032F2E">
        <w:t>Ainsi, cet apprentissage rend possible la mise en pratique des connaissances théoriques et</w:t>
      </w:r>
      <w:r>
        <w:t xml:space="preserve"> </w:t>
      </w:r>
      <w:r w:rsidRPr="00032F2E">
        <w:t>prati</w:t>
      </w:r>
      <w:r>
        <w:t>ques acquises au cours de la</w:t>
      </w:r>
      <w:r w:rsidRPr="00032F2E">
        <w:t xml:space="preserve"> formation, tout en apportant un regard approfondi sur</w:t>
      </w:r>
      <w:r>
        <w:t xml:space="preserve"> </w:t>
      </w:r>
      <w:r w:rsidRPr="00032F2E">
        <w:t>ce qui peut être demandé dans le monde de l’entreprise.</w:t>
      </w:r>
    </w:p>
    <w:p w:rsidR="00343D97" w:rsidRPr="00032F2E" w:rsidRDefault="00343D97" w:rsidP="00343D97">
      <w:pPr>
        <w:pStyle w:val="Sansinterligne"/>
        <w:jc w:val="both"/>
      </w:pPr>
    </w:p>
    <w:p w:rsidR="00343D97" w:rsidRPr="00B0161C" w:rsidRDefault="00343D97" w:rsidP="00343D97">
      <w:pPr>
        <w:jc w:val="both"/>
      </w:pPr>
      <w:r w:rsidRPr="00B0161C">
        <w:t>J’effectue</w:t>
      </w:r>
      <w:r>
        <w:t xml:space="preserve"> cet</w:t>
      </w:r>
      <w:r w:rsidRPr="00B0161C">
        <w:t xml:space="preserve"> app</w:t>
      </w:r>
      <w:r>
        <w:t>rentissage chez</w:t>
      </w:r>
      <w:r w:rsidRPr="00B0161C">
        <w:t xml:space="preserve"> Orange au sein du département IRM (Ingénierie des Réseaux Mobiles), et plus précisément dans le service DAO (Détection Analyse et Orientation) qui a pour mission de détecter à J+1, les dysfonctionnements majeurs sur le réseau mobile et de les résoudre dans les meilleurs délais.</w:t>
      </w:r>
    </w:p>
    <w:p w:rsidR="00343D97" w:rsidRPr="00B0161C" w:rsidRDefault="00343D97" w:rsidP="00343D97">
      <w:pPr>
        <w:jc w:val="both"/>
      </w:pPr>
      <w:r w:rsidRPr="00B0161C">
        <w:t>Nous travaillons en partenariat avec différentes entités selon la nature des défauts constatés.</w:t>
      </w:r>
    </w:p>
    <w:p w:rsidR="00343D97" w:rsidRPr="00B0161C" w:rsidRDefault="00343D97" w:rsidP="00343D97">
      <w:pPr>
        <w:jc w:val="both"/>
      </w:pPr>
      <w:r w:rsidRPr="00B0161C">
        <w:t>Lors de ces premiers mois de contact avec le monde professionnel, j’ai ainsi pu me familiariser avec la société, son système d’information</w:t>
      </w:r>
      <w:r>
        <w:t>s</w:t>
      </w:r>
      <w:r w:rsidRPr="00B0161C">
        <w:t xml:space="preserve">, son marché et ses technologies. </w:t>
      </w:r>
    </w:p>
    <w:p w:rsidR="00EB7101" w:rsidRDefault="00343D97" w:rsidP="00343D97">
      <w:pPr>
        <w:jc w:val="both"/>
      </w:pPr>
      <w:r>
        <w:t>Ma mission au sein d’O</w:t>
      </w:r>
      <w:r w:rsidRPr="00B0161C">
        <w:t>range, est d’analyser la méthode de travail actuelle, d’identifier les étapes ou pratiques à faire évoluer et permettre a</w:t>
      </w:r>
      <w:r>
        <w:t xml:space="preserve">insi de proposer des axes d’amélioration pour les mettre </w:t>
      </w:r>
      <w:r w:rsidRPr="00B0161C">
        <w:t xml:space="preserve">en place. </w:t>
      </w:r>
    </w:p>
    <w:p w:rsidR="00ED5C4D" w:rsidRDefault="00ED5C4D" w:rsidP="00343D97">
      <w:pPr>
        <w:jc w:val="both"/>
      </w:pPr>
    </w:p>
    <w:p w:rsidR="00B07949" w:rsidRDefault="00B07949">
      <w:pPr>
        <w:spacing w:line="259" w:lineRule="auto"/>
      </w:pPr>
      <w:r>
        <w:br w:type="page"/>
      </w:r>
    </w:p>
    <w:p w:rsidR="00EB7101" w:rsidRDefault="00EB7101">
      <w:pPr>
        <w:spacing w:line="259" w:lineRule="auto"/>
      </w:pPr>
    </w:p>
    <w:p w:rsidR="00343D97" w:rsidRPr="00AF3AAF" w:rsidRDefault="00343D97" w:rsidP="00ED5C4D">
      <w:pPr>
        <w:pStyle w:val="Titre1"/>
      </w:pPr>
      <w:bookmarkStart w:id="81" w:name="_Toc390428258"/>
      <w:r w:rsidRPr="00AF3AAF">
        <w:t>Présentation de l’environnement de l’entreprise</w:t>
      </w:r>
      <w:bookmarkEnd w:id="81"/>
    </w:p>
    <w:p w:rsidR="00343D97" w:rsidRPr="00ED5C4D" w:rsidRDefault="00343D97" w:rsidP="00ED5C4D">
      <w:pPr>
        <w:pStyle w:val="Titre2perso"/>
      </w:pPr>
      <w:bookmarkStart w:id="82" w:name="_Toc390428259"/>
      <w:r w:rsidRPr="00ED5C4D">
        <w:t>Présentation du groupe</w:t>
      </w:r>
      <w:bookmarkEnd w:id="82"/>
    </w:p>
    <w:p w:rsidR="00343D97" w:rsidRDefault="00343D97" w:rsidP="00343D97">
      <w:pPr>
        <w:jc w:val="both"/>
      </w:pPr>
      <w:r>
        <w:t>Orange est la principale entreprise française de télécommunications. Avec un chiffre d’affaires de</w:t>
      </w:r>
      <w:r w:rsidR="00E671E6">
        <w:t xml:space="preserve"> 39,44 milliards d’euros en 2014</w:t>
      </w:r>
      <w:r>
        <w:t xml:space="preserve"> le groupe compte plus de 215 millions de clients dans le monde, dont plus de 150 millions de clients mobile.</w:t>
      </w:r>
    </w:p>
    <w:p w:rsidR="00343D97" w:rsidRDefault="00343D97" w:rsidP="00343D97">
      <w:pPr>
        <w:jc w:val="both"/>
      </w:pPr>
      <w:r w:rsidRPr="00A11798">
        <w:t>Ce groupe, </w:t>
      </w:r>
      <w:r w:rsidRPr="00A11798">
        <w:rPr>
          <w:bCs/>
        </w:rPr>
        <w:t>présent dans 32 pays</w:t>
      </w:r>
      <w:r w:rsidR="00E671E6">
        <w:t>, employait 150</w:t>
      </w:r>
      <w:r w:rsidRPr="00A11798">
        <w:t>.000 personn</w:t>
      </w:r>
      <w:r w:rsidR="00E671E6">
        <w:t>es dont 7</w:t>
      </w:r>
      <w:r>
        <w:t>0</w:t>
      </w:r>
      <w:r w:rsidRPr="00A11798">
        <w:t xml:space="preserve">.000 en </w:t>
      </w:r>
      <w:r>
        <w:t>France,</w:t>
      </w:r>
      <w:r w:rsidRPr="000C3D9F">
        <w:t xml:space="preserve"> </w:t>
      </w:r>
      <w:r w:rsidR="00E671E6">
        <w:t>au 31 décembre 2014</w:t>
      </w:r>
      <w:r>
        <w:t>.</w:t>
      </w:r>
      <w:r w:rsidR="00E671E6">
        <w:t xml:space="preserve"> </w:t>
      </w:r>
      <w:sdt>
        <w:sdtPr>
          <w:id w:val="2063212972"/>
          <w:citation/>
        </w:sdtPr>
        <w:sdtEndPr/>
        <w:sdtContent>
          <w:r w:rsidR="00E671E6">
            <w:fldChar w:fldCharType="begin"/>
          </w:r>
          <w:r w:rsidR="00E671E6">
            <w:instrText xml:space="preserve"> CITATION Ora14 \l 1036 </w:instrText>
          </w:r>
          <w:r w:rsidR="00E671E6">
            <w:fldChar w:fldCharType="separate"/>
          </w:r>
          <w:r w:rsidR="00E671E6">
            <w:rPr>
              <w:noProof/>
            </w:rPr>
            <w:t>(Orange SA, 2014)</w:t>
          </w:r>
          <w:r w:rsidR="00E671E6">
            <w:fldChar w:fldCharType="end"/>
          </w:r>
        </w:sdtContent>
      </w:sdt>
    </w:p>
    <w:p w:rsidR="00343D97" w:rsidRDefault="00343D97" w:rsidP="00343D97">
      <w:pPr>
        <w:jc w:val="both"/>
      </w:pPr>
      <w:r>
        <w:rPr>
          <w:noProof/>
        </w:rPr>
        <w:drawing>
          <wp:inline distT="0" distB="0" distL="0" distR="0">
            <wp:extent cx="5760720" cy="31451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e_or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97" w:rsidRDefault="00343D97" w:rsidP="00343D97">
      <w:pPr>
        <w:pStyle w:val="Sous-titre"/>
      </w:pPr>
    </w:p>
    <w:p w:rsidR="009C2832" w:rsidRDefault="00343D97" w:rsidP="00343D97">
      <w:pPr>
        <w:pStyle w:val="Sous-titre"/>
      </w:pPr>
      <w:r>
        <w:t>Figure n°1 :</w:t>
      </w:r>
      <w:r w:rsidRPr="002D4C45">
        <w:t xml:space="preserve"> Présence mondiale du groupe Orange</w:t>
      </w:r>
    </w:p>
    <w:p w:rsidR="00C7292B" w:rsidRDefault="00C7292B" w:rsidP="00C7292B"/>
    <w:p w:rsidR="009C2832" w:rsidRPr="00C7292B" w:rsidRDefault="009C2832" w:rsidP="00C7292B"/>
    <w:p w:rsidR="00343D97" w:rsidRPr="00D16B93" w:rsidRDefault="00343D97" w:rsidP="00ED5C4D">
      <w:pPr>
        <w:pStyle w:val="Titre2perso"/>
      </w:pPr>
      <w:bookmarkStart w:id="83" w:name="_Toc390428260"/>
      <w:r w:rsidRPr="00D16B93">
        <w:t>L’offre Orange</w:t>
      </w:r>
      <w:bookmarkEnd w:id="83"/>
    </w:p>
    <w:p w:rsidR="00343D97" w:rsidRDefault="00343D97" w:rsidP="00343D97">
      <w:pPr>
        <w:jc w:val="both"/>
      </w:pPr>
      <w:r w:rsidRPr="003A00ED">
        <w:t>Le ma</w:t>
      </w:r>
      <w:r>
        <w:t xml:space="preserve">rché des télécommunications, </w:t>
      </w:r>
      <w:r w:rsidRPr="003A00ED">
        <w:t xml:space="preserve">notamment celui </w:t>
      </w:r>
      <w:r>
        <w:t>d’</w:t>
      </w:r>
      <w:r w:rsidRPr="003A00ED">
        <w:t xml:space="preserve">Orange, est composé de deux Domaines d’Activité Stratégiques (DAS). </w:t>
      </w:r>
    </w:p>
    <w:p w:rsidR="00343D97" w:rsidRDefault="00343D97" w:rsidP="00343D9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22C25" wp14:editId="22E450F3">
            <wp:simplePos x="0" y="0"/>
            <wp:positionH relativeFrom="column">
              <wp:posOffset>-8255</wp:posOffset>
            </wp:positionH>
            <wp:positionV relativeFrom="paragraph">
              <wp:posOffset>9525</wp:posOffset>
            </wp:positionV>
            <wp:extent cx="853440" cy="63881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éléchargem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0ED">
        <w:t>D’un côté la</w:t>
      </w:r>
      <w:r>
        <w:t xml:space="preserve"> </w:t>
      </w:r>
      <w:r w:rsidRPr="003A00ED">
        <w:t>gamme grand public, commercialisée</w:t>
      </w:r>
      <w:r>
        <w:t xml:space="preserve"> sous les marques :</w:t>
      </w:r>
    </w:p>
    <w:p w:rsidR="00343D97" w:rsidRDefault="00343D97" w:rsidP="00343D97">
      <w:pPr>
        <w:pStyle w:val="Paragraphedeliste"/>
        <w:numPr>
          <w:ilvl w:val="0"/>
          <w:numId w:val="2"/>
        </w:numPr>
        <w:jc w:val="both"/>
      </w:pPr>
      <w:r>
        <w:t>Orange</w:t>
      </w:r>
      <w:r w:rsidRPr="003A00ED">
        <w:t xml:space="preserve"> pour la</w:t>
      </w:r>
      <w:r>
        <w:t xml:space="preserve"> </w:t>
      </w:r>
      <w:r w:rsidRPr="003A00ED">
        <w:t xml:space="preserve">téléphonie fixe </w:t>
      </w:r>
    </w:p>
    <w:p w:rsidR="00343D97" w:rsidRDefault="00343D97" w:rsidP="00343D97">
      <w:pPr>
        <w:pStyle w:val="Paragraphedeliste"/>
        <w:numPr>
          <w:ilvl w:val="0"/>
          <w:numId w:val="2"/>
        </w:numPr>
        <w:jc w:val="both"/>
      </w:pPr>
      <w:r w:rsidRPr="003A00ED">
        <w:t>Orange</w:t>
      </w:r>
      <w:r>
        <w:t xml:space="preserve"> et Sosh </w:t>
      </w:r>
      <w:r w:rsidRPr="003A00ED">
        <w:t xml:space="preserve"> pour la téléphonie mobile, l’internet, la télévision. </w:t>
      </w:r>
    </w:p>
    <w:p w:rsidR="00343D97" w:rsidRDefault="00343D97" w:rsidP="00343D97">
      <w:pPr>
        <w:jc w:val="both"/>
      </w:pPr>
    </w:p>
    <w:p w:rsidR="00343D97" w:rsidRDefault="00343D97" w:rsidP="00343D9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023506" wp14:editId="6BB8EA3D">
            <wp:simplePos x="0" y="0"/>
            <wp:positionH relativeFrom="column">
              <wp:posOffset>52070</wp:posOffset>
            </wp:positionH>
            <wp:positionV relativeFrom="paragraph">
              <wp:posOffset>4445</wp:posOffset>
            </wp:positionV>
            <wp:extent cx="800735" cy="3302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ange_Business_Services_logo_2012_10_19_09_47_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 l’autre, </w:t>
      </w:r>
      <w:r w:rsidRPr="003A00ED">
        <w:t>Orange Business Services qui est le nom donné à l’entité sous laquelle sont</w:t>
      </w:r>
      <w:r>
        <w:t xml:space="preserve"> </w:t>
      </w:r>
      <w:r w:rsidRPr="003A00ED">
        <w:t>commercialisés tous les produits de la gamme entreprises.</w:t>
      </w:r>
    </w:p>
    <w:p w:rsidR="00C7292B" w:rsidRDefault="00343D97" w:rsidP="00ED5C4D">
      <w:pPr>
        <w:jc w:val="both"/>
      </w:pPr>
      <w:r w:rsidRPr="003A00ED">
        <w:t>La société étant un groupe international, chacun de ces deux éléments compte</w:t>
      </w:r>
      <w:r>
        <w:t xml:space="preserve"> des </w:t>
      </w:r>
      <w:r w:rsidRPr="003A00ED">
        <w:t>subdivisions géographiques en fonction du pays d’implantation. Chaque région</w:t>
      </w:r>
      <w:r>
        <w:t xml:space="preserve"> </w:t>
      </w:r>
      <w:r w:rsidRPr="003A00ED">
        <w:t>ayant ses propres spécificité</w:t>
      </w:r>
      <w:r>
        <w:t>s</w:t>
      </w:r>
      <w:r w:rsidRPr="003A00ED">
        <w:t>, son propre marché, sa propre culture, l’étude se</w:t>
      </w:r>
      <w:r>
        <w:t xml:space="preserve"> </w:t>
      </w:r>
      <w:r w:rsidRPr="003A00ED">
        <w:t>contentera ici des Opérations France du Groupe.</w:t>
      </w:r>
    </w:p>
    <w:p w:rsidR="00343D97" w:rsidRDefault="00343D97" w:rsidP="00ED5C4D">
      <w:pPr>
        <w:pStyle w:val="Titre2perso"/>
      </w:pPr>
      <w:bookmarkStart w:id="84" w:name="_Toc390428261"/>
      <w:r>
        <w:t xml:space="preserve">Les clients </w:t>
      </w:r>
      <w:r w:rsidRPr="00B74B5E">
        <w:t>Orange Mobile</w:t>
      </w:r>
      <w:bookmarkEnd w:id="84"/>
    </w:p>
    <w:p w:rsidR="00343D97" w:rsidRPr="00F86208" w:rsidRDefault="00C7292B" w:rsidP="00343D9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4BEF95" wp14:editId="1F332F5A">
            <wp:simplePos x="0" y="0"/>
            <wp:positionH relativeFrom="margin">
              <wp:posOffset>-209550</wp:posOffset>
            </wp:positionH>
            <wp:positionV relativeFrom="paragraph">
              <wp:posOffset>250190</wp:posOffset>
            </wp:positionV>
            <wp:extent cx="2322830" cy="1685925"/>
            <wp:effectExtent l="0" t="0" r="127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_marche_mob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D97" w:rsidRDefault="00343D97" w:rsidP="00343D97">
      <w:pPr>
        <w:jc w:val="both"/>
        <w:rPr>
          <w:noProof/>
        </w:rPr>
      </w:pPr>
      <w:r>
        <w:t>Orange reste le leader du marché mobile national, devant ses concurrents SFR, Bouygues Télécom, Free Mobile, et l’ensemble des MVNO.</w:t>
      </w:r>
    </w:p>
    <w:p w:rsidR="00343D97" w:rsidRDefault="00343D97" w:rsidP="00343D97">
      <w:pPr>
        <w:jc w:val="both"/>
      </w:pPr>
      <w:r>
        <w:t>Le nombre total de clients mobile Orange en France s’élevait à 27 millions,</w:t>
      </w:r>
      <w:r w:rsidRPr="000C3D9F">
        <w:t xml:space="preserve"> </w:t>
      </w:r>
      <w:r>
        <w:t>fin 2013.</w:t>
      </w:r>
    </w:p>
    <w:p w:rsidR="00343D97" w:rsidRDefault="00343D97" w:rsidP="00343D97">
      <w:pPr>
        <w:jc w:val="both"/>
      </w:pPr>
      <w:r>
        <w:t>Orange est présent sur l’ensemble des segments du marché</w:t>
      </w:r>
      <w:r w:rsidRPr="008059FA">
        <w:t xml:space="preserve"> </w:t>
      </w:r>
      <w:r>
        <w:t>en proposant une gamme étendue d’offres.</w:t>
      </w:r>
    </w:p>
    <w:p w:rsidR="00C7292B" w:rsidRDefault="00C7292B" w:rsidP="00343D97">
      <w:pPr>
        <w:jc w:val="both"/>
      </w:pPr>
    </w:p>
    <w:p w:rsidR="00343D97" w:rsidRDefault="00C7292B" w:rsidP="00343D97">
      <w:pPr>
        <w:jc w:val="center"/>
      </w:pPr>
      <w:r>
        <w:rPr>
          <w:noProof/>
        </w:rPr>
        <w:drawing>
          <wp:inline distT="0" distB="0" distL="0" distR="0">
            <wp:extent cx="5760720" cy="15595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_mv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97" w:rsidRPr="00E17B9F" w:rsidRDefault="00343D97" w:rsidP="00ED5C4D">
      <w:pPr>
        <w:pStyle w:val="Titre2perso"/>
      </w:pPr>
      <w:bookmarkStart w:id="85" w:name="_Toc390428262"/>
      <w:r>
        <w:t>L’Unité de Pilotage Réseaux Sud-Ouest</w:t>
      </w:r>
      <w:bookmarkEnd w:id="85"/>
    </w:p>
    <w:p w:rsidR="00343D97" w:rsidRDefault="00343D97" w:rsidP="00343D9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BDBF51" wp14:editId="0C6184E9">
                <wp:simplePos x="0" y="0"/>
                <wp:positionH relativeFrom="column">
                  <wp:posOffset>-602615</wp:posOffset>
                </wp:positionH>
                <wp:positionV relativeFrom="paragraph">
                  <wp:posOffset>277495</wp:posOffset>
                </wp:positionV>
                <wp:extent cx="2595245" cy="2150745"/>
                <wp:effectExtent l="0" t="0" r="0" b="59055"/>
                <wp:wrapSquare wrapText="bothSides"/>
                <wp:docPr id="14336" name="Groupe 14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245" cy="2150745"/>
                          <a:chOff x="0" y="0"/>
                          <a:chExt cx="2595245" cy="2150745"/>
                        </a:xfrm>
                      </wpg:grpSpPr>
                      <wpg:grpSp>
                        <wpg:cNvPr id="63" name="Groupe 63"/>
                        <wpg:cNvGrpSpPr/>
                        <wpg:grpSpPr>
                          <a:xfrm>
                            <a:off x="601980" y="0"/>
                            <a:ext cx="1993265" cy="2089150"/>
                            <a:chOff x="0" y="0"/>
                            <a:chExt cx="1993265" cy="208915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93265" cy="19932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344" name="Ellipse 14344"/>
                          <wps:cNvSpPr>
                            <a:spLocks/>
                          </wps:cNvSpPr>
                          <wps:spPr>
                            <a:xfrm>
                              <a:off x="396240" y="1150620"/>
                              <a:ext cx="1012190" cy="938530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necteur droit avec flèche 30"/>
                          <wps:cNvCnPr>
                            <a:cxnSpLocks/>
                          </wps:cNvCnPr>
                          <wps:spPr>
                            <a:xfrm flipV="1">
                              <a:off x="76200" y="1600200"/>
                              <a:ext cx="608965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Zone de texte 26"/>
                        <wps:cNvSpPr txBox="1">
                          <a:spLocks/>
                        </wps:cNvSpPr>
                        <wps:spPr>
                          <a:xfrm>
                            <a:off x="0" y="1874520"/>
                            <a:ext cx="14287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D97" w:rsidRPr="0016202A" w:rsidRDefault="00343D97" w:rsidP="00343D97">
                              <w:r w:rsidRPr="00A32096">
                                <w:rPr>
                                  <w:b/>
                                  <w:color w:val="94A088" w:themeColor="accent6"/>
                                </w:rPr>
                                <w:t>Unité pilotage</w:t>
                              </w:r>
                              <w:r w:rsidRPr="00A32096">
                                <w:rPr>
                                  <w:color w:val="94A088" w:themeColor="accent6"/>
                                </w:rPr>
                                <w:t xml:space="preserve"> </w:t>
                              </w:r>
                              <w:r w:rsidRPr="0016202A">
                                <w:t>réseau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DBF51" id="Groupe 14336" o:spid="_x0000_s1026" style="position:absolute;left:0;text-align:left;margin-left:-47.45pt;margin-top:21.85pt;width:204.35pt;height:169.35pt;z-index:251662336" coordsize="25952,21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">
                <v:group id="Groupe 63" o:spid="_x0000_s1027" style="position:absolute;left:6019;width:19933;height:20891" coordsize="19932,20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width:19932;height:19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xCra/AAAA2gAAAA8AAABkcnMvZG93bnJldi54bWxET01rwkAQvQv9D8sUetNNCoYaXaUECpV6&#10;MXrxNmTHJJidDburSf99NyD0NDze52x2o+nEg5xvLStIFwkI4srqlmsF59PX/AOED8gaO8uk4Jc8&#10;7LYvsw3m2g58pEcZahFD2OeooAmhz6X0VUMG/cL2xJG7WmcwROhqqR0OMdx08j1JMmmw5djQYE9F&#10;Q9WtvBsFh2Pd/uhBr4p95pasL11J91Spt9fxcw0i0Bj+xU/3t47zYXplunL7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8Qq2vwAAANoAAAAPAAAAAAAAAAAAAAAAAJ8CAABk&#10;cnMvZG93bnJldi54bWxQSwUGAAAAAAQABAD3AAAAiwMAAAAA&#10;">
                    <v:imagedata r:id="rId14" o:title=""/>
                    <v:path arrowok="t"/>
                  </v:shape>
                  <v:oval id="Ellipse 14344" o:spid="_x0000_s1029" style="position:absolute;left:3962;top:11506;width:10122;height:9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Ib8QA&#10;AADeAAAADwAAAGRycy9kb3ducmV2LnhtbERP32vCMBB+H+x/CDfwbaabZRudUcpkIAyE1b34djRn&#10;U00upUm1/veLIPh2H9/Pmy9HZ8WJ+tB6VvAyzUAQ11633Cj4234/f4AIEVmj9UwKLhRguXh8mGOh&#10;/Zl/6VTFRqQQDgUqMDF2hZShNuQwTH1HnLi97x3GBPtG6h7PKdxZ+Zplb9Jhy6nBYEdfhupjNTgF&#10;pR5Wu/27qexq83PA3VAGWzdKTZ7G8hNEpDHexTf3Wqf5+SzP4fpOukE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sSG/EAAAA3gAAAA8AAAAAAAAAAAAAAAAAmAIAAGRycy9k&#10;b3ducmV2LnhtbFBLBQYAAAAABAAEAPUAAACJAwAAAAA=&#10;" filled="f" strokecolor="#94a088 [3209]" strokeweight="3pt">
                    <v:shadow on="t" color="black" opacity="26214f" origin="-.5,-.5" offset=".74836mm,.74836mm"/>
                    <v:path arrowok="t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0" o:spid="_x0000_s1030" type="#_x0000_t32" style="position:absolute;left:762;top:16002;width:6089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tccAAAADbAAAADwAAAGRycy9kb3ducmV2LnhtbERPTYvCMBC9L/gfwgje1lQFKdUoKiyI&#10;B3GrB49DMzbVZlKabK376zcHYY+P971c97YWHbW+cqxgMk5AEBdOV1wquJy/PlMQPiBrrB2Tghd5&#10;WK8GH0vMtHvyN3V5KEUMYZ+hAhNCk0npC0MW/dg1xJG7udZiiLAtpW7xGcNtLadJMpcWK44NBhva&#10;GSoe+Y9VUHbzU1r/5ofLbCvNcXpIr3cqlBoN+80CRKA+/Ivf7r1WMIvr45f4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ULXHAAAAA2wAAAA8AAAAAAAAAAAAAAAAA&#10;oQIAAGRycy9kb3ducmV2LnhtbFBLBQYAAAAABAAEAPkAAACOAwAAAAA=&#10;" strokecolor="#94a088 [3209]" strokeweight="2.25pt">
                    <v:stroke endarrow="open"/>
                    <v:shadow on="t" color="black" opacity="39321f" origin=",.5" offset="0,3pt"/>
                    <o:lock v:ext="edit" shapetype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6" o:spid="_x0000_s1031" type="#_x0000_t202" style="position:absolute;top:18745;width:142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9kcQA&#10;AADbAAAADwAAAGRycy9kb3ducmV2LnhtbESPQWsCMRSE7wX/Q3gFbzVbD1ZWs4sUhSKUUl0Qb4/N&#10;c7N287ImqW7/fVMoeBxm5htmWQ62E1fyoXWs4HmSgSCunW65UVDtN09zECEia+wck4IfClAWo4cl&#10;5trd+JOuu9iIBOGQowITY59LGWpDFsPE9cTJOzlvMSbpG6k93hLcdnKaZTNpseW0YLCnV0P11+7b&#10;KniZH7U5++1QHd5XF/PRy26NUqnx47BagIg0xHv4v/2mFUxn8Pcl/Q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pvZHEAAAA2wAAAA8AAAAAAAAAAAAAAAAAmAIAAGRycy9k&#10;b3ducmV2LnhtbFBLBQYAAAAABAAEAPUAAACJAwAAAAA=&#10;" filled="f" stroked="f" strokeweight=".5pt">
                  <v:path arrowok="t"/>
                  <v:textbox>
                    <w:txbxContent>
                      <w:p w:rsidR="00343D97" w:rsidRPr="0016202A" w:rsidRDefault="00343D97" w:rsidP="00343D97">
                        <w:r w:rsidRPr="00A32096">
                          <w:rPr>
                            <w:b/>
                            <w:color w:val="94A088" w:themeColor="accent6"/>
                          </w:rPr>
                          <w:t>Unité pilotage</w:t>
                        </w:r>
                        <w:r w:rsidRPr="00A32096">
                          <w:rPr>
                            <w:color w:val="94A088" w:themeColor="accent6"/>
                          </w:rPr>
                          <w:t xml:space="preserve"> </w:t>
                        </w:r>
                        <w:r w:rsidRPr="0016202A">
                          <w:t>réseau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43D97" w:rsidRDefault="00343D97" w:rsidP="00343D97">
      <w:pPr>
        <w:jc w:val="both"/>
      </w:pPr>
      <w:r>
        <w:t xml:space="preserve">La société Orange est divisée en 5 Unités Pilotage Réseau (UPR), en France. </w:t>
      </w:r>
    </w:p>
    <w:p w:rsidR="00343D97" w:rsidRDefault="00343D97" w:rsidP="00343D97">
      <w:pPr>
        <w:jc w:val="both"/>
      </w:pPr>
      <w:r>
        <w:t>Chaque UPR a pour mission de concevoir et de piloter la construction de réseaux optimisés en conformité avec les orientations stratégiques du groupe Orange.</w:t>
      </w:r>
    </w:p>
    <w:p w:rsidR="00343D97" w:rsidRDefault="00343D97" w:rsidP="00343D97">
      <w:pPr>
        <w:jc w:val="both"/>
      </w:pPr>
      <w:r>
        <w:t>L’UPR SO située à Portet-sur-Garonne compte 226 salariés. Elle a pour activité le déploiement et la supervision des réseaux mobile et fixe dans des zones définies (cf. carte), dans le Sud-Ouest de la France.</w:t>
      </w:r>
    </w:p>
    <w:p w:rsidR="00343D97" w:rsidRDefault="00343D97" w:rsidP="00343D97">
      <w:pPr>
        <w:jc w:val="both"/>
      </w:pPr>
    </w:p>
    <w:p w:rsidR="00343D97" w:rsidRDefault="00A25072" w:rsidP="00B07949">
      <w:pPr>
        <w:pStyle w:val="Titre1"/>
      </w:pPr>
      <w:r>
        <w:lastRenderedPageBreak/>
        <w:t>Environnement</w:t>
      </w:r>
      <w:r w:rsidR="00B07949" w:rsidRPr="00B07949">
        <w:t xml:space="preserve"> </w:t>
      </w:r>
      <w:r w:rsidR="00B07949">
        <w:t>et</w:t>
      </w:r>
      <w:r w:rsidR="00B07949" w:rsidRPr="00B07949">
        <w:t xml:space="preserve"> déroulement du contrat d’apprentissage</w:t>
      </w:r>
    </w:p>
    <w:p w:rsidR="00A25072" w:rsidRPr="00A25072" w:rsidRDefault="00A25072" w:rsidP="00A25072"/>
    <w:p w:rsidR="00ED5C4D" w:rsidRDefault="00A25072" w:rsidP="00A25072">
      <w:pPr>
        <w:pStyle w:val="Titre2perso"/>
      </w:pPr>
      <w:r>
        <w:t>Environnement professionnel de l’apprentissage</w:t>
      </w:r>
    </w:p>
    <w:p w:rsidR="00A25072" w:rsidRDefault="00A25072" w:rsidP="00A25072">
      <w:pPr>
        <w:pStyle w:val="Titre3"/>
      </w:pPr>
      <w:r>
        <w:t>Environnement général :</w:t>
      </w:r>
    </w:p>
    <w:p w:rsidR="00A25072" w:rsidRDefault="00A25072" w:rsidP="00A25072"/>
    <w:p w:rsidR="00A25072" w:rsidRDefault="00A25072" w:rsidP="00A25072">
      <w:r>
        <w:t>L’opérateur de télécommunications Orange est implanté mondialement, sa principale zone d’activité reste néanmoins toujours</w:t>
      </w:r>
      <w:r w:rsidR="00DB5BB4">
        <w:t xml:space="preserve"> la France o</w:t>
      </w:r>
      <w:r w:rsidR="00687737">
        <w:t>u il fut l’opérateur historique jusqu’en 2001.</w:t>
      </w:r>
    </w:p>
    <w:p w:rsidR="007C1A7A" w:rsidRDefault="00A25072" w:rsidP="00A25072">
      <w:r>
        <w:t xml:space="preserve">L’organisation technique de cet opérateur en France repose sur les unités de pilotage dites « UPR ».  Cette organisation décentralisée permet à chaque unité d’être autonomes </w:t>
      </w:r>
      <w:r w:rsidR="007C1A7A">
        <w:t xml:space="preserve">les unes par rapport aux autres en permettant ainsi à chacune d’entre elles d’effectuer ses propres choix techniques, financiers et donc stratégiques. </w:t>
      </w:r>
    </w:p>
    <w:p w:rsidR="007C1A7A" w:rsidRDefault="007C1A7A" w:rsidP="00A25072">
      <w:r>
        <w:t>La décentralisation est aussi nécessaire compte tenu de la diversité du territ</w:t>
      </w:r>
      <w:r w:rsidR="000B496D">
        <w:t>oire ainsi que de sa superficie, cela permet de mieux fixer/</w:t>
      </w:r>
      <w:r w:rsidR="00A70A96">
        <w:t>analyser</w:t>
      </w:r>
      <w:r w:rsidR="000B496D">
        <w:t xml:space="preserve"> les objectifs que doivent </w:t>
      </w:r>
      <w:r w:rsidR="00687737">
        <w:t>atteindre</w:t>
      </w:r>
      <w:bookmarkStart w:id="86" w:name="_GoBack"/>
      <w:bookmarkEnd w:id="86"/>
      <w:r w:rsidR="000B496D">
        <w:t xml:space="preserve"> ces unités.</w:t>
      </w:r>
    </w:p>
    <w:p w:rsidR="000B496D" w:rsidRDefault="000B496D" w:rsidP="00A25072"/>
    <w:p w:rsidR="000B496D" w:rsidRDefault="000B496D" w:rsidP="000B496D">
      <w:pPr>
        <w:pStyle w:val="Titre3"/>
      </w:pPr>
      <w:r>
        <w:t>Vers un en environnement plus particulier :</w:t>
      </w:r>
    </w:p>
    <w:p w:rsidR="000B496D" w:rsidRDefault="000B496D" w:rsidP="000B496D"/>
    <w:p w:rsidR="00A70A96" w:rsidRDefault="000B496D" w:rsidP="00A70A96">
      <w:r>
        <w:t>A titre personnel j’effectue mon apprentissage au sein de l’UPRSO (Unité de pilotage Réseaux Sud-Ouest)</w:t>
      </w:r>
      <w:r w:rsidR="00A70A96">
        <w:t xml:space="preserve">, dans le département spécialisé dans l’ingénierie des réseaux mobiles. </w:t>
      </w:r>
    </w:p>
    <w:p w:rsidR="00CC0B83" w:rsidRDefault="00687737" w:rsidP="00CC0B83">
      <w:r>
        <w:t xml:space="preserve">Par conséquent, </w:t>
      </w:r>
      <w:r w:rsidR="00CC0B83">
        <w:t>cet apprentissage</w:t>
      </w:r>
      <w:r>
        <w:t xml:space="preserve"> a était réalisé dans un cadre de téléphonie mobile mais</w:t>
      </w:r>
      <w:r w:rsidR="00CC0B83">
        <w:t xml:space="preserve"> j’ai également eu l’opportunité de travailler sur le développement de modules informatiques en rapport direct avec les réseaux mobiles.</w:t>
      </w:r>
    </w:p>
    <w:p w:rsidR="00CC0B83" w:rsidRDefault="00CC0B83" w:rsidP="00CC0B83">
      <w:r>
        <w:t>Pour cette raison ce rapport d’activité ne traitera pas seuleme</w:t>
      </w:r>
      <w:r w:rsidR="00687737">
        <w:t xml:space="preserve">nt les problématiques de télécommunications </w:t>
      </w:r>
    </w:p>
    <w:p w:rsidR="00CC0B83" w:rsidRDefault="00CC0B83" w:rsidP="00CC0B83"/>
    <w:p w:rsidR="00CC0B83" w:rsidRDefault="00CC0B83" w:rsidP="00CC0B83">
      <w:r>
        <w:t xml:space="preserve">  </w:t>
      </w:r>
    </w:p>
    <w:p w:rsidR="000B496D" w:rsidRDefault="000B496D" w:rsidP="000B496D"/>
    <w:p w:rsidR="00A70A96" w:rsidRDefault="00A70A96" w:rsidP="000B496D"/>
    <w:p w:rsidR="00A70A96" w:rsidRPr="000B496D" w:rsidRDefault="00A70A96" w:rsidP="000B496D"/>
    <w:p w:rsidR="007C1A7A" w:rsidRDefault="007C1A7A" w:rsidP="00A25072"/>
    <w:p w:rsidR="007C1A7A" w:rsidRPr="00A25072" w:rsidRDefault="007C1A7A" w:rsidP="00A25072"/>
    <w:sectPr w:rsidR="007C1A7A" w:rsidRPr="00A25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F48" w:rsidRDefault="00A87F48" w:rsidP="00EB7101">
      <w:pPr>
        <w:spacing w:after="0" w:line="240" w:lineRule="auto"/>
      </w:pPr>
      <w:r>
        <w:separator/>
      </w:r>
    </w:p>
  </w:endnote>
  <w:endnote w:type="continuationSeparator" w:id="0">
    <w:p w:rsidR="00A87F48" w:rsidRDefault="00A87F48" w:rsidP="00EB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Trebuchet MS"/>
    <w:charset w:val="00"/>
    <w:family w:val="swiss"/>
    <w:pitch w:val="variable"/>
    <w:sig w:usb0="00000001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F48" w:rsidRDefault="00A87F48" w:rsidP="00EB7101">
      <w:pPr>
        <w:spacing w:after="0" w:line="240" w:lineRule="auto"/>
      </w:pPr>
      <w:r>
        <w:separator/>
      </w:r>
    </w:p>
  </w:footnote>
  <w:footnote w:type="continuationSeparator" w:id="0">
    <w:p w:rsidR="00A87F48" w:rsidRDefault="00A87F48" w:rsidP="00EB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A013B"/>
    <w:multiLevelType w:val="hybridMultilevel"/>
    <w:tmpl w:val="EBC2FE7E"/>
    <w:lvl w:ilvl="0" w:tplc="3D960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43DFD"/>
    <w:multiLevelType w:val="multilevel"/>
    <w:tmpl w:val="56CEB83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E48312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50800" w14:dist="50800" w14:dir="5400000" w14:sx="0" w14:sy="0" w14:kx="0" w14:ky="0" w14:algn="ctr">
          <w14:schemeClr w14:val="tx2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397"/>
        </w:tabs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Titre2"/>
        <w:lvlText w:val="%1.%2."/>
        <w:lvlJc w:val="left"/>
        <w:pPr>
          <w:tabs>
            <w:tab w:val="num" w:pos="397"/>
          </w:tabs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an Ribeiro">
    <w15:presenceInfo w15:providerId="Windows Live" w15:userId="0127bb5a71e437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97"/>
    <w:rsid w:val="0001712F"/>
    <w:rsid w:val="000A0EDD"/>
    <w:rsid w:val="000A2BC1"/>
    <w:rsid w:val="000A55DD"/>
    <w:rsid w:val="000B496D"/>
    <w:rsid w:val="001D0D00"/>
    <w:rsid w:val="00343D97"/>
    <w:rsid w:val="003D43BE"/>
    <w:rsid w:val="004003F5"/>
    <w:rsid w:val="00597081"/>
    <w:rsid w:val="00687737"/>
    <w:rsid w:val="006B0844"/>
    <w:rsid w:val="007C1A7A"/>
    <w:rsid w:val="007C2BD3"/>
    <w:rsid w:val="008D0441"/>
    <w:rsid w:val="009C2832"/>
    <w:rsid w:val="00A25072"/>
    <w:rsid w:val="00A70A96"/>
    <w:rsid w:val="00A87F48"/>
    <w:rsid w:val="00AF3AAF"/>
    <w:rsid w:val="00B07949"/>
    <w:rsid w:val="00B1144B"/>
    <w:rsid w:val="00B21453"/>
    <w:rsid w:val="00C7292B"/>
    <w:rsid w:val="00CC0B83"/>
    <w:rsid w:val="00D15594"/>
    <w:rsid w:val="00DB5BB4"/>
    <w:rsid w:val="00E671E6"/>
    <w:rsid w:val="00EB7101"/>
    <w:rsid w:val="00E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10EEB3-3EB6-4BCB-BB38-1A0350A9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D97"/>
    <w:pPr>
      <w:spacing w:line="276" w:lineRule="auto"/>
    </w:pPr>
    <w:rPr>
      <w:rFonts w:ascii="HelveticaNeueLT Com 45 Lt" w:hAnsi="HelveticaNeueLT Com 45 Lt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D5C4D"/>
    <w:pPr>
      <w:keepNext/>
      <w:keepLines/>
      <w:numPr>
        <w:numId w:val="1"/>
      </w:numPr>
      <w:shd w:val="clear" w:color="auto" w:fill="FFFFFF" w:themeFill="background1"/>
      <w:spacing w:before="240" w:after="240"/>
      <w:jc w:val="both"/>
      <w:outlineLvl w:val="0"/>
    </w:pPr>
    <w:rPr>
      <w:rFonts w:eastAsiaTheme="majorEastAsia" w:cstheme="majorBidi"/>
      <w:b/>
      <w:color w:val="E48312" w:themeColor="accent1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43D97"/>
    <w:pPr>
      <w:numPr>
        <w:ilvl w:val="1"/>
      </w:numPr>
      <w:spacing w:after="0" w:line="480" w:lineRule="auto"/>
      <w:outlineLvl w:val="1"/>
    </w:pPr>
    <w:rPr>
      <w:color w:val="auto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5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5C4D"/>
    <w:rPr>
      <w:rFonts w:ascii="HelveticaNeueLT Com 45 Lt" w:eastAsiaTheme="majorEastAsia" w:hAnsi="HelveticaNeueLT Com 45 Lt" w:cstheme="majorBidi"/>
      <w:b/>
      <w:color w:val="E48312" w:themeColor="accent1"/>
      <w:sz w:val="32"/>
      <w:szCs w:val="32"/>
      <w:shd w:val="clear" w:color="auto" w:fill="FFFFFF" w:themeFill="background1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3D97"/>
    <w:rPr>
      <w:rFonts w:ascii="HelveticaNeueLT Com 45 Lt" w:eastAsiaTheme="majorEastAsia" w:hAnsi="HelveticaNeueLT Com 45 Lt" w:cstheme="majorBidi"/>
      <w:b/>
      <w:sz w:val="28"/>
      <w:szCs w:val="28"/>
      <w:shd w:val="clear" w:color="auto" w:fill="9B8357" w:themeFill="accent4"/>
      <w:lang w:eastAsia="fr-FR"/>
    </w:rPr>
  </w:style>
  <w:style w:type="paragraph" w:styleId="Sansinterligne">
    <w:name w:val="No Spacing"/>
    <w:link w:val="SansinterligneCar"/>
    <w:uiPriority w:val="1"/>
    <w:qFormat/>
    <w:rsid w:val="00343D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3D97"/>
    <w:rPr>
      <w:rFonts w:eastAsiaTheme="minorEastAsia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343D9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43D97"/>
    <w:pPr>
      <w:jc w:val="center"/>
    </w:pPr>
    <w:rPr>
      <w:rFonts w:ascii="Arial" w:hAnsi="Arial" w:cs="Arial"/>
      <w:color w:val="9B8357" w:themeColor="accent4"/>
      <w:sz w:val="16"/>
      <w:szCs w:val="16"/>
      <w:shd w:val="clear" w:color="auto" w:fill="F9F9F9"/>
    </w:rPr>
  </w:style>
  <w:style w:type="character" w:customStyle="1" w:styleId="Sous-titreCar">
    <w:name w:val="Sous-titre Car"/>
    <w:basedOn w:val="Policepardfaut"/>
    <w:link w:val="Sous-titre"/>
    <w:uiPriority w:val="11"/>
    <w:rsid w:val="00343D97"/>
    <w:rPr>
      <w:rFonts w:ascii="Arial" w:hAnsi="Arial" w:cs="Arial"/>
      <w:color w:val="9B8357" w:themeColor="accent4"/>
      <w:sz w:val="16"/>
      <w:szCs w:val="16"/>
      <w:lang w:eastAsia="fr-FR"/>
    </w:rPr>
  </w:style>
  <w:style w:type="paragraph" w:customStyle="1" w:styleId="Titre2perso">
    <w:name w:val="Titre 2 perso"/>
    <w:basedOn w:val="Titre2"/>
    <w:link w:val="Titre2persoCar"/>
    <w:qFormat/>
    <w:rsid w:val="00ED5C4D"/>
    <w:pPr>
      <w:tabs>
        <w:tab w:val="left" w:pos="397"/>
      </w:tabs>
      <w:ind w:left="567" w:firstLine="357"/>
    </w:pPr>
    <w:rPr>
      <w:color w:val="000000" w:themeColor="text1"/>
    </w:rPr>
  </w:style>
  <w:style w:type="character" w:customStyle="1" w:styleId="Titre2persoCar">
    <w:name w:val="Titre 2 perso Car"/>
    <w:basedOn w:val="Titre2Car"/>
    <w:link w:val="Titre2perso"/>
    <w:rsid w:val="00ED5C4D"/>
    <w:rPr>
      <w:rFonts w:ascii="HelveticaNeueLT Com 45 Lt" w:eastAsiaTheme="majorEastAsia" w:hAnsi="HelveticaNeueLT Com 45 Lt" w:cstheme="majorBidi"/>
      <w:b/>
      <w:color w:val="000000" w:themeColor="text1"/>
      <w:sz w:val="28"/>
      <w:szCs w:val="28"/>
      <w:shd w:val="clear" w:color="auto" w:fill="FFFFFF" w:themeFill="background1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43D97"/>
    <w:rPr>
      <w:rFonts w:ascii="HelveticaNeueLT Com 45 Lt" w:hAnsi="HelveticaNeueLT Com 45 Lt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B7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101"/>
    <w:rPr>
      <w:rFonts w:ascii="HelveticaNeueLT Com 45 Lt" w:hAnsi="HelveticaNeueLT Com 45 Lt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B7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101"/>
    <w:rPr>
      <w:rFonts w:ascii="HelveticaNeueLT Com 45 Lt" w:hAnsi="HelveticaNeueLT Com 45 Lt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003F5"/>
    <w:rPr>
      <w:color w:val="808080"/>
    </w:rPr>
  </w:style>
  <w:style w:type="paragraph" w:styleId="Titre">
    <w:name w:val="Title"/>
    <w:aliases w:val="Titre 1 BIS Num"/>
    <w:basedOn w:val="Titre1"/>
    <w:next w:val="Titre1"/>
    <w:link w:val="TitreCar"/>
    <w:uiPriority w:val="10"/>
    <w:qFormat/>
    <w:rsid w:val="004003F5"/>
  </w:style>
  <w:style w:type="character" w:customStyle="1" w:styleId="TitreCar">
    <w:name w:val="Titre Car"/>
    <w:aliases w:val="Titre 1 BIS Num Car"/>
    <w:basedOn w:val="Policepardfaut"/>
    <w:link w:val="Titre"/>
    <w:uiPriority w:val="10"/>
    <w:rsid w:val="004003F5"/>
    <w:rPr>
      <w:rFonts w:ascii="HelveticaNeueLT Com 45 Lt" w:eastAsiaTheme="majorEastAsia" w:hAnsi="HelveticaNeueLT Com 45 Lt" w:cstheme="majorBidi"/>
      <w:b/>
      <w:color w:val="BD582C" w:themeColor="accent2"/>
      <w:sz w:val="32"/>
      <w:szCs w:val="32"/>
      <w:shd w:val="clear" w:color="auto" w:fill="FFFFFF" w:themeFill="background1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BC1"/>
    <w:rPr>
      <w:rFonts w:ascii="Segoe UI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7C2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0A55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25072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mbre extrêm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Ora14</b:Tag>
    <b:SourceType>Report</b:SourceType>
    <b:Guid>{A576A6F4-0989-4FF8-B06A-0F27C66EC8D1}</b:Guid>
    <b:Title>Rapport Financier Annuel</b:Title>
    <b:Year>2014</b:Year>
    <b:Author>
      <b:Author>
        <b:Corporate>Orange SA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06772A1-A4B9-4E8E-AAEB-3090C4E4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</dc:title>
  <dc:subject/>
  <dc:creator>Julian Ribeiro</dc:creator>
  <cp:keywords/>
  <dc:description/>
  <cp:lastModifiedBy>Julian Ribeiro</cp:lastModifiedBy>
  <cp:revision>7</cp:revision>
  <cp:lastPrinted>2015-06-07T15:42:00Z</cp:lastPrinted>
  <dcterms:created xsi:type="dcterms:W3CDTF">2015-06-14T14:45:00Z</dcterms:created>
  <dcterms:modified xsi:type="dcterms:W3CDTF">2015-06-28T14:05:00Z</dcterms:modified>
</cp:coreProperties>
</file>